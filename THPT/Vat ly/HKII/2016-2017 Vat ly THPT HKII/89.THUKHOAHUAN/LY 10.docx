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CE8" w:rsidRPr="00647FDC" w:rsidRDefault="00E50CE8" w:rsidP="00E50CE8">
      <w:pPr>
        <w:spacing w:before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SỞ GIÁO DỤC VÀ ĐÀO TẠO TPHCM</w:t>
      </w:r>
      <w:r w:rsidRPr="00647FD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       </w:t>
      </w:r>
      <w:r w:rsidRPr="00647FDC">
        <w:rPr>
          <w:rFonts w:ascii="Times New Roman" w:hAnsi="Times New Roman"/>
          <w:b/>
        </w:rPr>
        <w:t>ĐỀ THI HỌC KỲ II</w:t>
      </w:r>
      <w:r>
        <w:rPr>
          <w:rFonts w:ascii="Times New Roman" w:hAnsi="Times New Roman"/>
          <w:b/>
        </w:rPr>
        <w:t xml:space="preserve"> </w:t>
      </w:r>
      <w:r w:rsidRPr="00647FDC">
        <w:rPr>
          <w:rFonts w:ascii="Times New Roman" w:hAnsi="Times New Roman"/>
          <w:b/>
        </w:rPr>
        <w:t>-  NH 2016-2017</w:t>
      </w:r>
    </w:p>
    <w:p w:rsidR="00E50CE8" w:rsidRDefault="00E50CE8" w:rsidP="00E50CE8">
      <w:pPr>
        <w:spacing w:before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r w:rsidRPr="00647FDC">
        <w:rPr>
          <w:rFonts w:ascii="Times New Roman" w:hAnsi="Times New Roman"/>
          <w:b/>
        </w:rPr>
        <w:t xml:space="preserve">TRƯỜNG THPT THỦ KHOA HUÂN                         </w:t>
      </w:r>
      <w:r>
        <w:rPr>
          <w:rFonts w:ascii="Times New Roman" w:hAnsi="Times New Roman"/>
          <w:b/>
        </w:rPr>
        <w:t xml:space="preserve">       MÔN: VẬT LÝ - </w:t>
      </w:r>
      <w:r w:rsidRPr="00647FDC">
        <w:rPr>
          <w:rFonts w:ascii="Times New Roman" w:hAnsi="Times New Roman"/>
          <w:b/>
        </w:rPr>
        <w:t xml:space="preserve">LỚP 10 </w:t>
      </w:r>
    </w:p>
    <w:p w:rsidR="00E50CE8" w:rsidRPr="00647FDC" w:rsidRDefault="00E50CE8" w:rsidP="00E50CE8">
      <w:pPr>
        <w:spacing w:before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               T</w:t>
      </w:r>
      <w:r w:rsidRPr="00647FDC">
        <w:rPr>
          <w:rFonts w:ascii="Times New Roman" w:hAnsi="Times New Roman"/>
          <w:b/>
        </w:rPr>
        <w:t>hời gian</w:t>
      </w:r>
      <w:r>
        <w:rPr>
          <w:rFonts w:ascii="Times New Roman" w:hAnsi="Times New Roman"/>
          <w:b/>
        </w:rPr>
        <w:t>: 45 phút</w:t>
      </w:r>
      <w:r w:rsidRPr="00647FDC">
        <w:rPr>
          <w:rFonts w:ascii="Times New Roman" w:hAnsi="Times New Roman"/>
          <w:b/>
        </w:rPr>
        <w:t xml:space="preserve">                                               </w:t>
      </w:r>
    </w:p>
    <w:p w:rsidR="00E50CE8" w:rsidRPr="00647FDC" w:rsidRDefault="00E50CE8" w:rsidP="00E50CE8">
      <w:pPr>
        <w:spacing w:before="120"/>
        <w:jc w:val="both"/>
        <w:rPr>
          <w:rFonts w:ascii="Times New Roman" w:hAnsi="Times New Roman"/>
          <w:b/>
        </w:rPr>
      </w:pPr>
      <w:r w:rsidRPr="00647FDC">
        <w:rPr>
          <w:rFonts w:ascii="Times New Roman" w:hAnsi="Times New Roman"/>
          <w:b/>
        </w:rPr>
        <w:t xml:space="preserve">                                        </w:t>
      </w:r>
      <w:r>
        <w:rPr>
          <w:rFonts w:ascii="Times New Roman" w:hAnsi="Times New Roman"/>
          <w:b/>
        </w:rPr>
        <w:t xml:space="preserve">                                  </w:t>
      </w:r>
    </w:p>
    <w:p w:rsidR="00E50CE8" w:rsidRPr="00647FDC" w:rsidRDefault="00E50CE8" w:rsidP="00E50CE8">
      <w:pPr>
        <w:spacing w:before="120"/>
        <w:jc w:val="both"/>
        <w:rPr>
          <w:rFonts w:ascii="Times New Roman" w:hAnsi="Times New Roman"/>
          <w:b/>
          <w:u w:val="single"/>
        </w:rPr>
      </w:pPr>
      <w:r w:rsidRPr="00647FDC">
        <w:rPr>
          <w:rFonts w:ascii="Times New Roman" w:hAnsi="Times New Roman"/>
          <w:b/>
          <w:u w:val="single"/>
        </w:rPr>
        <w:t>I . LÝ THUYẾT (5điểm)</w:t>
      </w:r>
    </w:p>
    <w:p w:rsidR="00E50CE8" w:rsidRDefault="00E50CE8" w:rsidP="00E50CE8">
      <w:pPr>
        <w:spacing w:before="12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Câu 1</w:t>
      </w:r>
      <w:r>
        <w:rPr>
          <w:rFonts w:ascii="Times New Roman" w:hAnsi="Times New Roman"/>
        </w:rPr>
        <w:t>(2đ): Phát biểu nguyên lí I nhiệt động lực học. Viết công thức, nêu rõ quy ước dấu của các đại lượng trong công thức?</w:t>
      </w:r>
    </w:p>
    <w:p w:rsidR="00E50CE8" w:rsidRDefault="00E50CE8" w:rsidP="00E50CE8">
      <w:pPr>
        <w:spacing w:before="120"/>
        <w:jc w:val="both"/>
        <w:rPr>
          <w:rFonts w:ascii="Times New Roman" w:hAnsi="Times New Roman"/>
          <w:b/>
          <w:u w:val="single"/>
          <w:lang w:val="de-DE"/>
        </w:rPr>
      </w:pPr>
      <w:r>
        <w:rPr>
          <w:rFonts w:ascii="Times New Roman" w:hAnsi="Times New Roman"/>
          <w:u w:val="single"/>
        </w:rPr>
        <w:t>Câu 2</w:t>
      </w:r>
      <w:r>
        <w:rPr>
          <w:rFonts w:ascii="Times New Roman" w:hAnsi="Times New Roman"/>
        </w:rPr>
        <w:t>(1.5đ):Viết công thức tính độ nở dài .Nêu rõ tên gọi và đơn vị các đại lượng trong công thức?</w:t>
      </w:r>
    </w:p>
    <w:p w:rsidR="00E50CE8" w:rsidRPr="00781772" w:rsidRDefault="00E50CE8" w:rsidP="00E50CE8">
      <w:pPr>
        <w:tabs>
          <w:tab w:val="left" w:pos="2925"/>
        </w:tabs>
        <w:ind w:right="432"/>
        <w:rPr>
          <w:rFonts w:ascii="Times New Roman" w:hAnsi="Times New Roman"/>
          <w:u w:val="single"/>
          <w:lang w:val="de-DE"/>
        </w:rPr>
      </w:pPr>
      <w:r>
        <w:rPr>
          <w:rFonts w:ascii="Times New Roman" w:hAnsi="Times New Roman"/>
          <w:b/>
          <w:u w:val="single"/>
          <w:lang w:val="de-DE"/>
        </w:rPr>
        <w:t>Vận dụng</w:t>
      </w:r>
      <w:r>
        <w:rPr>
          <w:rFonts w:ascii="Times New Roman" w:hAnsi="Times New Roman"/>
          <w:lang w:val="de-DE"/>
        </w:rPr>
        <w:t xml:space="preserve">: </w:t>
      </w:r>
      <w:r w:rsidRPr="00781772">
        <w:rPr>
          <w:rFonts w:ascii="Times New Roman" w:hAnsi="Times New Roman"/>
          <w:lang w:val="de-DE"/>
        </w:rPr>
        <w:t>Một sợi dây bằng nhôm dài 1m ở nhiệt độ 0</w:t>
      </w:r>
      <w:r w:rsidRPr="00781772">
        <w:rPr>
          <w:rFonts w:ascii="Times New Roman" w:hAnsi="Times New Roman"/>
          <w:vertAlign w:val="superscript"/>
          <w:lang w:val="de-DE"/>
        </w:rPr>
        <w:t>0</w:t>
      </w:r>
      <w:r w:rsidRPr="00781772">
        <w:rPr>
          <w:rFonts w:ascii="Times New Roman" w:hAnsi="Times New Roman"/>
          <w:lang w:val="de-DE"/>
        </w:rPr>
        <w:t>C. Tìm chiều dài của dây ở 50</w:t>
      </w:r>
      <w:r w:rsidRPr="00781772">
        <w:rPr>
          <w:rFonts w:ascii="Times New Roman" w:hAnsi="Times New Roman"/>
          <w:vertAlign w:val="superscript"/>
          <w:lang w:val="de-DE"/>
        </w:rPr>
        <w:t>0</w:t>
      </w:r>
      <w:r w:rsidRPr="00781772">
        <w:rPr>
          <w:rFonts w:ascii="Times New Roman" w:hAnsi="Times New Roman"/>
          <w:lang w:val="de-DE"/>
        </w:rPr>
        <w:t>C, biết hệ số nở dài của nhôm là 24.10</w:t>
      </w:r>
      <w:r w:rsidRPr="00781772">
        <w:rPr>
          <w:rFonts w:ascii="Times New Roman" w:hAnsi="Times New Roman"/>
          <w:vertAlign w:val="superscript"/>
          <w:lang w:val="de-DE"/>
        </w:rPr>
        <w:t xml:space="preserve">-6 </w:t>
      </w:r>
      <w:r w:rsidRPr="00781772">
        <w:rPr>
          <w:rFonts w:ascii="Times New Roman" w:hAnsi="Times New Roman"/>
          <w:lang w:val="de-DE"/>
        </w:rPr>
        <w:t xml:space="preserve"> K</w:t>
      </w:r>
      <w:r w:rsidRPr="00781772">
        <w:rPr>
          <w:rFonts w:ascii="Times New Roman" w:hAnsi="Times New Roman"/>
          <w:vertAlign w:val="superscript"/>
          <w:lang w:val="de-DE"/>
        </w:rPr>
        <w:t>-1</w:t>
      </w:r>
      <w:r w:rsidRPr="00781772">
        <w:rPr>
          <w:rFonts w:ascii="Times New Roman" w:hAnsi="Times New Roman"/>
          <w:lang w:val="de-DE"/>
        </w:rPr>
        <w:t xml:space="preserve"> ?</w:t>
      </w:r>
    </w:p>
    <w:p w:rsidR="00E50CE8" w:rsidRPr="00781772" w:rsidRDefault="00E50CE8" w:rsidP="00E50CE8">
      <w:pPr>
        <w:tabs>
          <w:tab w:val="left" w:pos="2925"/>
        </w:tabs>
        <w:ind w:right="432"/>
        <w:rPr>
          <w:rFonts w:ascii="Times New Roman" w:hAnsi="Times New Roman"/>
          <w:u w:val="single"/>
          <w:lang w:val="de-DE"/>
        </w:rPr>
      </w:pPr>
      <w:r w:rsidRPr="00781772">
        <w:rPr>
          <w:rFonts w:ascii="Times New Roman" w:hAnsi="Times New Roman"/>
          <w:u w:val="single"/>
          <w:lang w:val="de-DE"/>
        </w:rPr>
        <w:t>Câu 3</w:t>
      </w:r>
      <w:r w:rsidRPr="00781772">
        <w:rPr>
          <w:rFonts w:ascii="Times New Roman" w:hAnsi="Times New Roman"/>
          <w:lang w:val="de-DE"/>
        </w:rPr>
        <w:t>(1,5đ):Nêu định nghĩa công trong trường hợp tổng quát. Viết công thức, nêu rõ tên gọi và đơn vị các đại lượng?</w:t>
      </w:r>
    </w:p>
    <w:p w:rsidR="00E50CE8" w:rsidRPr="00647FDC" w:rsidRDefault="00E50CE8" w:rsidP="00E50CE8">
      <w:pPr>
        <w:ind w:right="288"/>
        <w:rPr>
          <w:rFonts w:ascii="Times New Roman" w:hAnsi="Times New Roman"/>
          <w:b/>
          <w:u w:val="single"/>
          <w:lang w:val="de-DE"/>
        </w:rPr>
      </w:pPr>
      <w:r w:rsidRPr="00647FDC">
        <w:rPr>
          <w:rFonts w:ascii="Times New Roman" w:hAnsi="Times New Roman"/>
          <w:b/>
          <w:u w:val="single"/>
          <w:lang w:val="de-DE"/>
        </w:rPr>
        <w:t>II . BÀI TẬP (5điểm)</w:t>
      </w:r>
    </w:p>
    <w:p w:rsidR="00E50CE8" w:rsidRDefault="00E50CE8" w:rsidP="00E50CE8">
      <w:pPr>
        <w:ind w:right="288"/>
        <w:rPr>
          <w:rFonts w:ascii="Times New Roman" w:hAnsi="Times New Roman"/>
          <w:lang w:val="pt-BR"/>
        </w:rPr>
      </w:pPr>
      <w:r w:rsidRPr="00781772">
        <w:rPr>
          <w:rFonts w:ascii="Times New Roman" w:hAnsi="Times New Roman"/>
          <w:u w:val="single"/>
          <w:lang w:val="de-DE"/>
        </w:rPr>
        <w:t>Bài 1 </w:t>
      </w:r>
      <w:r w:rsidRPr="00781772">
        <w:rPr>
          <w:rFonts w:ascii="Times New Roman" w:hAnsi="Times New Roman"/>
          <w:lang w:val="de-DE"/>
        </w:rPr>
        <w:t>(3đ):</w:t>
      </w:r>
      <w:r>
        <w:rPr>
          <w:rFonts w:ascii="Times New Roman" w:hAnsi="Times New Roman"/>
          <w:lang w:val="pt-BR"/>
        </w:rPr>
        <w:t>Một vật có khối lượng 0,1kg được ném thẳng đứng lên cao với vận tốc ban đầu 6m/s từ điểm M cách mặt đất 5 m. Bỏ qua ma sát và lấy  g = 10m/s</w:t>
      </w:r>
      <w:r>
        <w:rPr>
          <w:rFonts w:ascii="Times New Roman" w:hAnsi="Times New Roman"/>
          <w:vertAlign w:val="superscript"/>
          <w:lang w:val="pt-BR"/>
        </w:rPr>
        <w:t>2</w:t>
      </w:r>
      <w:r>
        <w:rPr>
          <w:rFonts w:ascii="Times New Roman" w:hAnsi="Times New Roman"/>
          <w:lang w:val="pt-BR"/>
        </w:rPr>
        <w:t>.Chọn gốc thế năng tại đất</w:t>
      </w:r>
    </w:p>
    <w:p w:rsidR="00E50CE8" w:rsidRPr="00781772" w:rsidRDefault="00E50CE8" w:rsidP="00E50CE8">
      <w:pPr>
        <w:ind w:right="288"/>
        <w:rPr>
          <w:rFonts w:ascii="Times New Roman" w:hAnsi="Times New Roman"/>
          <w:u w:val="single"/>
          <w:lang w:val="pt-BR"/>
        </w:rPr>
      </w:pPr>
      <w:r>
        <w:rPr>
          <w:rFonts w:ascii="Times New Roman" w:hAnsi="Times New Roman"/>
          <w:lang w:val="pt-BR"/>
        </w:rPr>
        <w:t>a.Tính cơ năng toàn phần của vật(1đ).  b. Xác định vị trí của vật khi thế năng bằng động năng?Tính vận tốc của vật ở độ cao này?(2đ)</w:t>
      </w:r>
    </w:p>
    <w:p w:rsidR="00E50CE8" w:rsidRDefault="00E50CE8" w:rsidP="00E50CE8">
      <w:pPr>
        <w:ind w:right="288"/>
        <w:rPr>
          <w:rFonts w:ascii="Times New Roman" w:hAnsi="Times New Roman"/>
          <w:lang w:val="pt-BR"/>
        </w:rPr>
      </w:pPr>
      <w:r w:rsidRPr="00781772">
        <w:rPr>
          <w:rFonts w:ascii="Times New Roman" w:hAnsi="Times New Roman"/>
          <w:u w:val="single"/>
          <w:lang w:val="pt-BR"/>
        </w:rPr>
        <w:t>Bài 2 (2đ):</w:t>
      </w:r>
      <w:r w:rsidRPr="00781772">
        <w:rPr>
          <w:rFonts w:ascii="Times New Roman" w:hAnsi="Times New Roman"/>
          <w:lang w:val="pt-BR"/>
        </w:rPr>
        <w:t>Một chất khí lí tưởng có thể tích 10 lít, nhiệt độ 27</w:t>
      </w:r>
      <w:r w:rsidRPr="00781772">
        <w:rPr>
          <w:rFonts w:ascii="Times New Roman" w:hAnsi="Times New Roman"/>
          <w:vertAlign w:val="superscript"/>
          <w:lang w:val="pt-BR"/>
        </w:rPr>
        <w:t>0</w:t>
      </w:r>
      <w:r w:rsidRPr="00781772">
        <w:rPr>
          <w:rFonts w:ascii="Times New Roman" w:hAnsi="Times New Roman"/>
          <w:lang w:val="pt-BR"/>
        </w:rPr>
        <w:t>c,  áp suất 1atm biến đổi qua hai quá trình :</w:t>
      </w:r>
    </w:p>
    <w:p w:rsidR="00E50CE8" w:rsidRPr="00781772" w:rsidRDefault="00E50CE8" w:rsidP="00E50CE8">
      <w:pPr>
        <w:ind w:right="288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a. </w:t>
      </w:r>
      <w:r w:rsidRPr="00781772">
        <w:rPr>
          <w:rFonts w:ascii="Times New Roman" w:hAnsi="Times New Roman"/>
          <w:lang w:val="pt-BR"/>
        </w:rPr>
        <w:t>đẳng  tích(1) :Áp suất tăng lên 2 lần. Tính nhiệt độ khối khí lúc này ?(1đ)</w:t>
      </w:r>
    </w:p>
    <w:p w:rsidR="00E50CE8" w:rsidRPr="00781772" w:rsidRDefault="00E50CE8" w:rsidP="00E50CE8">
      <w:pPr>
        <w:rPr>
          <w:lang w:val="pt-BR"/>
        </w:rPr>
      </w:pPr>
      <w:r w:rsidRPr="00781772">
        <w:rPr>
          <w:rFonts w:ascii="Times New Roman" w:hAnsi="Times New Roman"/>
          <w:lang w:val="pt-BR"/>
        </w:rPr>
        <w:t>b. đẳng áp(2) :Thể tích sau cùng là 15 lít .Tính nhiệt độ sau cùng của khí?(1đ)</w:t>
      </w:r>
    </w:p>
    <w:p w:rsidR="00E50CE8" w:rsidRDefault="00E50CE8" w:rsidP="00E50CE8">
      <w:pPr>
        <w:rPr>
          <w:rFonts w:ascii="Times New Roman" w:hAnsi="Times New Roman"/>
          <w:lang w:val="pt-BR"/>
        </w:rPr>
      </w:pPr>
      <w:r>
        <w:rPr>
          <w:lang w:val="pt-BR"/>
        </w:rPr>
        <w:t xml:space="preserve">                                       .........................................H</w:t>
      </w:r>
      <w:r>
        <w:rPr>
          <w:rFonts w:ascii="Times New Roman" w:hAnsi="Times New Roman"/>
          <w:lang w:val="pt-BR"/>
        </w:rPr>
        <w:t>ẾT..................................................</w:t>
      </w:r>
    </w:p>
    <w:p w:rsidR="00B659C1" w:rsidRDefault="00B659C1" w:rsidP="00B659C1">
      <w:pPr>
        <w:rPr>
          <w:rFonts w:ascii="Times New Roman" w:hAnsi="Times New Roman"/>
          <w:b/>
          <w:lang w:val="pt-BR"/>
        </w:rPr>
      </w:pPr>
      <w:r w:rsidRPr="00781772">
        <w:rPr>
          <w:rFonts w:ascii="Times New Roman" w:hAnsi="Times New Roman"/>
          <w:b/>
          <w:lang w:val="pt-BR"/>
        </w:rPr>
        <w:t xml:space="preserve">   </w:t>
      </w:r>
    </w:p>
    <w:p w:rsidR="00B659C1" w:rsidRDefault="00B659C1" w:rsidP="00B659C1">
      <w:pPr>
        <w:rPr>
          <w:rFonts w:ascii="Times New Roman" w:hAnsi="Times New Roman"/>
          <w:b/>
          <w:lang w:val="pt-BR"/>
        </w:rPr>
      </w:pPr>
    </w:p>
    <w:p w:rsidR="00B659C1" w:rsidRPr="00781772" w:rsidRDefault="00A226F6" w:rsidP="00B659C1">
      <w:pPr>
        <w:rPr>
          <w:rFonts w:ascii="Times New Roman" w:hAnsi="Times New Roman"/>
          <w:u w:val="single"/>
          <w:lang w:val="pt-BR"/>
        </w:rPr>
      </w:pPr>
      <w:r>
        <w:rPr>
          <w:rFonts w:ascii="Times New Roman" w:hAnsi="Times New Roman"/>
          <w:b/>
          <w:lang w:val="pt-BR"/>
        </w:rPr>
        <w:t xml:space="preserve">                   </w:t>
      </w:r>
      <w:bookmarkStart w:id="0" w:name="_GoBack"/>
      <w:bookmarkEnd w:id="0"/>
      <w:r w:rsidR="00B659C1" w:rsidRPr="00781772">
        <w:rPr>
          <w:rFonts w:ascii="Times New Roman" w:hAnsi="Times New Roman"/>
          <w:b/>
          <w:lang w:val="pt-BR"/>
        </w:rPr>
        <w:t xml:space="preserve"> </w:t>
      </w:r>
      <w:r w:rsidR="00B659C1" w:rsidRPr="00781772">
        <w:rPr>
          <w:rFonts w:ascii="Times New Roman" w:hAnsi="Times New Roman"/>
          <w:b/>
          <w:sz w:val="28"/>
          <w:szCs w:val="28"/>
          <w:lang w:val="pt-BR"/>
        </w:rPr>
        <w:t xml:space="preserve">ĐÁP ÁN ĐỀ THI MÔN LÝ 10   </w:t>
      </w:r>
      <w:r w:rsidR="00B659C1">
        <w:rPr>
          <w:rFonts w:ascii="Times New Roman" w:hAnsi="Times New Roman"/>
          <w:b/>
          <w:sz w:val="28"/>
          <w:szCs w:val="28"/>
          <w:lang w:val="pt-BR"/>
        </w:rPr>
        <w:t>NH 2016-2017</w:t>
      </w:r>
      <w:r w:rsidR="00B659C1" w:rsidRPr="00781772">
        <w:rPr>
          <w:rFonts w:ascii="Times New Roman" w:hAnsi="Times New Roman"/>
          <w:b/>
          <w:sz w:val="28"/>
          <w:szCs w:val="28"/>
          <w:lang w:val="pt-BR"/>
        </w:rPr>
        <w:t xml:space="preserve">      </w:t>
      </w:r>
      <w:r w:rsidR="00B659C1">
        <w:rPr>
          <w:rFonts w:ascii="Times New Roman" w:hAnsi="Times New Roman"/>
          <w:b/>
          <w:sz w:val="28"/>
          <w:szCs w:val="28"/>
          <w:lang w:val="pt-BR"/>
        </w:rPr>
        <w:t xml:space="preserve">   </w:t>
      </w:r>
    </w:p>
    <w:p w:rsidR="00B659C1" w:rsidRPr="00781772" w:rsidRDefault="00B659C1" w:rsidP="00B659C1">
      <w:pPr>
        <w:rPr>
          <w:rFonts w:ascii="Times New Roman" w:hAnsi="Times New Roman"/>
          <w:u w:val="single"/>
          <w:lang w:val="pt-BR"/>
        </w:rPr>
      </w:pPr>
    </w:p>
    <w:tbl>
      <w:tblPr>
        <w:tblW w:w="0" w:type="auto"/>
        <w:tblInd w:w="-202" w:type="dxa"/>
        <w:tblLayout w:type="fixed"/>
        <w:tblLook w:val="0000" w:firstRow="0" w:lastRow="0" w:firstColumn="0" w:lastColumn="0" w:noHBand="0" w:noVBand="0"/>
      </w:tblPr>
      <w:tblGrid>
        <w:gridCol w:w="8685"/>
        <w:gridCol w:w="1890"/>
      </w:tblGrid>
      <w:tr w:rsidR="00B659C1" w:rsidTr="00021FD3">
        <w:tc>
          <w:tcPr>
            <w:tcW w:w="8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9C1" w:rsidRPr="00647FDC" w:rsidRDefault="00B659C1" w:rsidP="00021FD3">
            <w:pPr>
              <w:rPr>
                <w:rFonts w:ascii="Times New Roman" w:hAnsi="Times New Roman"/>
                <w:sz w:val="20"/>
                <w:szCs w:val="20"/>
                <w:u w:val="single"/>
                <w:lang w:val="pt-BR"/>
              </w:rPr>
            </w:pPr>
            <w:r w:rsidRPr="00647FDC">
              <w:rPr>
                <w:rFonts w:ascii="Times New Roman" w:hAnsi="Times New Roman"/>
                <w:sz w:val="20"/>
                <w:szCs w:val="20"/>
                <w:u w:val="single"/>
                <w:lang w:val="pt-BR"/>
              </w:rPr>
              <w:t>I . LÝ THUYẾT (5điểm)</w:t>
            </w:r>
          </w:p>
          <w:p w:rsidR="00B659C1" w:rsidRPr="00781772" w:rsidRDefault="00B659C1" w:rsidP="00021FD3">
            <w:pPr>
              <w:tabs>
                <w:tab w:val="left" w:pos="975"/>
              </w:tabs>
              <w:rPr>
                <w:sz w:val="20"/>
                <w:szCs w:val="20"/>
                <w:lang w:val="fr-FR"/>
              </w:rPr>
            </w:pPr>
            <w:r w:rsidRPr="00781772">
              <w:rPr>
                <w:rFonts w:ascii="Times New Roman" w:hAnsi="Times New Roman"/>
                <w:sz w:val="20"/>
                <w:szCs w:val="20"/>
                <w:u w:val="single"/>
                <w:lang w:val="fr-FR"/>
              </w:rPr>
              <w:t>Câu 1</w:t>
            </w:r>
            <w:r w:rsidRPr="00781772">
              <w:rPr>
                <w:rFonts w:ascii="Times New Roman" w:hAnsi="Times New Roman"/>
                <w:sz w:val="20"/>
                <w:szCs w:val="20"/>
                <w:lang w:val="fr-FR"/>
              </w:rPr>
              <w:t>(2đ): phát biểu....................................................................................................................................</w:t>
            </w:r>
          </w:p>
          <w:p w:rsidR="00B659C1" w:rsidRPr="00781772" w:rsidRDefault="00B659C1" w:rsidP="00021FD3">
            <w:pPr>
              <w:tabs>
                <w:tab w:val="left" w:pos="975"/>
              </w:tabs>
              <w:rPr>
                <w:sz w:val="20"/>
                <w:szCs w:val="20"/>
                <w:lang w:val="fr-FR"/>
              </w:rPr>
            </w:pPr>
          </w:p>
          <w:p w:rsidR="00B659C1" w:rsidRPr="00781772" w:rsidRDefault="00B659C1" w:rsidP="00021FD3">
            <w:pPr>
              <w:tabs>
                <w:tab w:val="left" w:pos="975"/>
              </w:tabs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81772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-công thức....................................................................................................................................................</w:t>
            </w:r>
          </w:p>
          <w:p w:rsidR="00B659C1" w:rsidRPr="00781772" w:rsidRDefault="00B659C1" w:rsidP="00021FD3">
            <w:pPr>
              <w:tabs>
                <w:tab w:val="left" w:pos="975"/>
              </w:tabs>
              <w:rPr>
                <w:rFonts w:ascii="Times New Roman" w:hAnsi="Times New Roman"/>
                <w:sz w:val="20"/>
                <w:szCs w:val="20"/>
                <w:lang w:val="fr-FR"/>
              </w:rPr>
            </w:pPr>
          </w:p>
          <w:p w:rsidR="00B659C1" w:rsidRPr="00781772" w:rsidRDefault="00B659C1" w:rsidP="00021FD3">
            <w:pPr>
              <w:tabs>
                <w:tab w:val="left" w:pos="975"/>
              </w:tabs>
              <w:rPr>
                <w:rFonts w:ascii="Times New Roman" w:hAnsi="Times New Roman"/>
                <w:sz w:val="20"/>
                <w:szCs w:val="20"/>
                <w:u w:val="single"/>
                <w:lang w:val="fr-FR"/>
              </w:rPr>
            </w:pPr>
            <w:r w:rsidRPr="00781772">
              <w:rPr>
                <w:rFonts w:ascii="Times New Roman" w:hAnsi="Times New Roman"/>
                <w:sz w:val="20"/>
                <w:szCs w:val="20"/>
                <w:lang w:val="fr-FR"/>
              </w:rPr>
              <w:t>-quy ước ......................................................................................................................................................</w:t>
            </w:r>
          </w:p>
          <w:p w:rsidR="00B659C1" w:rsidRPr="00781772" w:rsidRDefault="00B659C1" w:rsidP="00021FD3">
            <w:pPr>
              <w:tabs>
                <w:tab w:val="left" w:pos="975"/>
              </w:tabs>
              <w:rPr>
                <w:rFonts w:ascii="Times New Roman" w:hAnsi="Times New Roman"/>
                <w:sz w:val="20"/>
                <w:szCs w:val="20"/>
                <w:u w:val="single"/>
                <w:lang w:val="fr-FR"/>
              </w:rPr>
            </w:pPr>
          </w:p>
          <w:p w:rsidR="00B659C1" w:rsidRPr="00781772" w:rsidRDefault="00B659C1" w:rsidP="00021FD3">
            <w:pPr>
              <w:tabs>
                <w:tab w:val="left" w:pos="975"/>
              </w:tabs>
              <w:rPr>
                <w:sz w:val="20"/>
                <w:szCs w:val="20"/>
                <w:lang w:val="fr-FR"/>
              </w:rPr>
            </w:pPr>
            <w:r w:rsidRPr="00781772">
              <w:rPr>
                <w:rFonts w:ascii="Times New Roman" w:hAnsi="Times New Roman"/>
                <w:sz w:val="20"/>
                <w:szCs w:val="20"/>
                <w:u w:val="single"/>
                <w:lang w:val="fr-FR"/>
              </w:rPr>
              <w:t>Câu 1</w:t>
            </w:r>
            <w:r w:rsidRPr="00781772">
              <w:rPr>
                <w:rFonts w:ascii="Times New Roman" w:hAnsi="Times New Roman"/>
                <w:sz w:val="20"/>
                <w:szCs w:val="20"/>
                <w:lang w:val="fr-FR"/>
              </w:rPr>
              <w:t>(1,5đ):viết công thức........................................................................................................, ...............</w:t>
            </w:r>
          </w:p>
          <w:p w:rsidR="00B659C1" w:rsidRPr="00781772" w:rsidRDefault="00B659C1" w:rsidP="00021FD3">
            <w:pPr>
              <w:tabs>
                <w:tab w:val="left" w:pos="975"/>
              </w:tabs>
              <w:rPr>
                <w:sz w:val="20"/>
                <w:szCs w:val="20"/>
                <w:lang w:val="fr-FR"/>
              </w:rPr>
            </w:pPr>
          </w:p>
          <w:p w:rsidR="00B659C1" w:rsidRPr="00781772" w:rsidRDefault="00B659C1" w:rsidP="00021FD3">
            <w:pPr>
              <w:tabs>
                <w:tab w:val="left" w:pos="975"/>
              </w:tabs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81772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-ghi chú từng đại lượng .......................................................................................................... .................</w:t>
            </w:r>
          </w:p>
          <w:p w:rsidR="00B659C1" w:rsidRPr="00781772" w:rsidRDefault="00B659C1" w:rsidP="00021FD3">
            <w:pPr>
              <w:tabs>
                <w:tab w:val="left" w:pos="975"/>
              </w:tabs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81772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</w:t>
            </w:r>
          </w:p>
          <w:p w:rsidR="00B659C1" w:rsidRPr="00781772" w:rsidRDefault="00B659C1" w:rsidP="00021FD3">
            <w:pPr>
              <w:tabs>
                <w:tab w:val="left" w:pos="975"/>
              </w:tabs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81772">
              <w:rPr>
                <w:rFonts w:ascii="Times New Roman" w:hAnsi="Times New Roman"/>
                <w:sz w:val="20"/>
                <w:szCs w:val="20"/>
                <w:lang w:val="fr-FR"/>
              </w:rPr>
              <w:t>- vận dung:áp dụng công thức tính. l= 1,0012m......................................................... .............................</w:t>
            </w:r>
          </w:p>
          <w:p w:rsidR="00B659C1" w:rsidRPr="00781772" w:rsidRDefault="00B659C1" w:rsidP="00021FD3">
            <w:pPr>
              <w:tabs>
                <w:tab w:val="left" w:pos="975"/>
              </w:tabs>
              <w:rPr>
                <w:rFonts w:ascii="Times New Roman" w:hAnsi="Times New Roman"/>
                <w:sz w:val="20"/>
                <w:szCs w:val="20"/>
                <w:u w:val="single"/>
                <w:lang w:val="fr-FR"/>
              </w:rPr>
            </w:pPr>
            <w:r w:rsidRPr="00781772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                       (nếu học sinh viết được công thức cho 0,25đ)</w:t>
            </w:r>
          </w:p>
          <w:p w:rsidR="00B659C1" w:rsidRPr="00781772" w:rsidRDefault="00B659C1" w:rsidP="00021FD3">
            <w:pPr>
              <w:tabs>
                <w:tab w:val="left" w:pos="975"/>
              </w:tabs>
              <w:rPr>
                <w:rFonts w:ascii="Times New Roman" w:hAnsi="Times New Roman"/>
                <w:sz w:val="20"/>
                <w:szCs w:val="20"/>
                <w:u w:val="single"/>
                <w:lang w:val="fr-FR"/>
              </w:rPr>
            </w:pPr>
          </w:p>
          <w:p w:rsidR="00B659C1" w:rsidRPr="00781772" w:rsidRDefault="00B659C1" w:rsidP="00021FD3">
            <w:pPr>
              <w:tabs>
                <w:tab w:val="left" w:pos="975"/>
              </w:tabs>
              <w:rPr>
                <w:rFonts w:ascii="Times New Roman" w:hAnsi="Times New Roman"/>
                <w:sz w:val="20"/>
                <w:szCs w:val="20"/>
                <w:u w:val="single"/>
                <w:lang w:val="fr-FR"/>
              </w:rPr>
            </w:pPr>
          </w:p>
          <w:p w:rsidR="00B659C1" w:rsidRPr="00781772" w:rsidRDefault="00B659C1" w:rsidP="00021FD3">
            <w:pPr>
              <w:tabs>
                <w:tab w:val="left" w:pos="975"/>
              </w:tabs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81772">
              <w:rPr>
                <w:rFonts w:ascii="Times New Roman" w:hAnsi="Times New Roman"/>
                <w:sz w:val="20"/>
                <w:szCs w:val="20"/>
                <w:u w:val="single"/>
                <w:lang w:val="fr-FR"/>
              </w:rPr>
              <w:t>Câu 3:</w:t>
            </w:r>
            <w:r w:rsidRPr="00781772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(1,5đ)Nêu định nghĩa công...........................................................................................................</w:t>
            </w:r>
          </w:p>
          <w:p w:rsidR="00B659C1" w:rsidRPr="00781772" w:rsidRDefault="00B659C1" w:rsidP="00021FD3">
            <w:pPr>
              <w:tabs>
                <w:tab w:val="left" w:pos="975"/>
              </w:tabs>
              <w:rPr>
                <w:rFonts w:ascii="Times New Roman" w:hAnsi="Times New Roman"/>
                <w:sz w:val="20"/>
                <w:szCs w:val="20"/>
                <w:lang w:val="fr-FR"/>
              </w:rPr>
            </w:pPr>
          </w:p>
          <w:p w:rsidR="00B659C1" w:rsidRDefault="00B659C1" w:rsidP="00021FD3">
            <w:pPr>
              <w:tabs>
                <w:tab w:val="left" w:pos="975"/>
              </w:tabs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81772">
              <w:rPr>
                <w:rFonts w:ascii="Times New Roman" w:hAnsi="Times New Roman"/>
                <w:sz w:val="20"/>
                <w:szCs w:val="20"/>
                <w:lang w:val="fr-FR"/>
              </w:rPr>
              <w:t>viết công thức......................................................................................................................................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.....</w:t>
            </w:r>
          </w:p>
          <w:p w:rsidR="00B659C1" w:rsidRDefault="00B659C1" w:rsidP="00021FD3">
            <w:pPr>
              <w:tabs>
                <w:tab w:val="left" w:pos="1620"/>
              </w:tabs>
              <w:rPr>
                <w:rFonts w:ascii="Times New Roman" w:hAnsi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sz w:val="20"/>
                <w:szCs w:val="20"/>
                <w:lang w:val="fr-FR"/>
              </w:rPr>
              <w:tab/>
            </w:r>
          </w:p>
          <w:p w:rsidR="00B659C1" w:rsidRDefault="00B659C1" w:rsidP="00021FD3">
            <w:pPr>
              <w:tabs>
                <w:tab w:val="left" w:pos="975"/>
              </w:tabs>
              <w:rPr>
                <w:rFonts w:ascii="Times New Roman" w:hAnsi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sz w:val="20"/>
                <w:szCs w:val="20"/>
                <w:lang w:val="fr-FR"/>
              </w:rPr>
              <w:t>ghi chú từng đại lượng .......................................................................................................... .................</w:t>
            </w:r>
          </w:p>
          <w:p w:rsidR="00B659C1" w:rsidRDefault="00B659C1" w:rsidP="00021FD3">
            <w:pPr>
              <w:tabs>
                <w:tab w:val="left" w:pos="1620"/>
              </w:tabs>
              <w:rPr>
                <w:rFonts w:ascii="Times New Roman" w:hAnsi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sz w:val="20"/>
                <w:szCs w:val="20"/>
                <w:lang w:val="fr-FR"/>
              </w:rPr>
              <w:t>(nêu  được  tên và đơn vị của 2 đại lượng cho 0,25đ).</w:t>
            </w:r>
          </w:p>
          <w:p w:rsidR="00B659C1" w:rsidRDefault="00B659C1" w:rsidP="00021FD3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</w:p>
          <w:p w:rsidR="00B659C1" w:rsidRDefault="00B659C1" w:rsidP="00021FD3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</w:p>
          <w:p w:rsidR="00B659C1" w:rsidRPr="00781772" w:rsidRDefault="00B659C1" w:rsidP="00021FD3">
            <w:pPr>
              <w:ind w:left="180"/>
              <w:rPr>
                <w:rFonts w:ascii="Times New Roman" w:hAnsi="Times New Roman"/>
                <w:sz w:val="20"/>
                <w:szCs w:val="20"/>
                <w:u w:val="single"/>
                <w:lang w:val="fr-FR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9C1" w:rsidRPr="00781772" w:rsidRDefault="00B659C1" w:rsidP="00021FD3">
            <w:pPr>
              <w:tabs>
                <w:tab w:val="left" w:pos="2955"/>
              </w:tabs>
              <w:snapToGrid w:val="0"/>
              <w:rPr>
                <w:rFonts w:ascii="Times New Roman" w:hAnsi="Times New Roman"/>
                <w:lang w:val="fr-FR"/>
              </w:rPr>
            </w:pPr>
          </w:p>
          <w:p w:rsidR="00B659C1" w:rsidRDefault="00B659C1" w:rsidP="00021FD3">
            <w:pPr>
              <w:tabs>
                <w:tab w:val="left" w:pos="295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(0,5đ)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</w:p>
          <w:p w:rsidR="00B659C1" w:rsidRDefault="00B659C1" w:rsidP="00021F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( 0.5đ)</w:t>
            </w:r>
          </w:p>
          <w:p w:rsidR="00B659C1" w:rsidRDefault="00B659C1" w:rsidP="00021FD3">
            <w:pPr>
              <w:tabs>
                <w:tab w:val="left" w:pos="9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(1đ)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(0,5đ)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(0,5đ)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</w:p>
          <w:p w:rsidR="00B659C1" w:rsidRDefault="00B659C1" w:rsidP="00021F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(0,5đ)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</w:p>
          <w:p w:rsidR="00B659C1" w:rsidRDefault="00B659C1" w:rsidP="00021FD3">
            <w:pPr>
              <w:rPr>
                <w:rFonts w:ascii="Times New Roman" w:hAnsi="Times New Roman"/>
              </w:rPr>
            </w:pPr>
          </w:p>
          <w:p w:rsidR="00B659C1" w:rsidRDefault="00B659C1" w:rsidP="00021FD3">
            <w:pPr>
              <w:rPr>
                <w:rFonts w:ascii="Times New Roman" w:hAnsi="Times New Roman"/>
              </w:rPr>
            </w:pPr>
          </w:p>
          <w:p w:rsidR="00B659C1" w:rsidRDefault="00B659C1" w:rsidP="00021F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(0,5đ)</w:t>
            </w:r>
          </w:p>
          <w:p w:rsidR="00B659C1" w:rsidRDefault="00B659C1" w:rsidP="00021FD3">
            <w:pPr>
              <w:tabs>
                <w:tab w:val="left" w:pos="9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(0,5đ)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</w:p>
          <w:p w:rsidR="00B659C1" w:rsidRDefault="00B659C1" w:rsidP="00021FD3">
            <w:pPr>
              <w:tabs>
                <w:tab w:val="left" w:pos="975"/>
              </w:tabs>
            </w:pPr>
            <w:r>
              <w:rPr>
                <w:rFonts w:ascii="Times New Roman" w:hAnsi="Times New Roman"/>
              </w:rPr>
              <w:t>(0,5đ)</w:t>
            </w:r>
          </w:p>
        </w:tc>
      </w:tr>
      <w:tr w:rsidR="00B659C1" w:rsidTr="00021FD3">
        <w:trPr>
          <w:trHeight w:val="6851"/>
        </w:trPr>
        <w:tc>
          <w:tcPr>
            <w:tcW w:w="8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9C1" w:rsidRPr="00781772" w:rsidRDefault="00B659C1" w:rsidP="00021FD3">
            <w:pPr>
              <w:ind w:right="288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lastRenderedPageBreak/>
              <w:t>I I. BÀI TẬP (5điểm)</w:t>
            </w: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  <w:sz w:val="20"/>
                <w:szCs w:val="20"/>
              </w:rPr>
            </w:pPr>
            <w:r w:rsidRPr="00781772">
              <w:rPr>
                <w:rFonts w:ascii="Times New Roman" w:hAnsi="Times New Roman"/>
                <w:sz w:val="20"/>
                <w:szCs w:val="20"/>
                <w:u w:val="single"/>
              </w:rPr>
              <w:t>Bài 1 </w:t>
            </w:r>
            <w:r>
              <w:rPr>
                <w:rFonts w:ascii="Times New Roman" w:hAnsi="Times New Roman"/>
                <w:sz w:val="20"/>
                <w:szCs w:val="20"/>
              </w:rPr>
              <w:t>(3đ)</w:t>
            </w: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a. W=1/2mv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+mgz...............................................................................................................................</w:t>
            </w: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thay số ...................................................................................................................................W = 6,8 J  </w:t>
            </w: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b.W= W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đ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+W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=2 W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t  </w:t>
            </w:r>
            <w:r>
              <w:rPr>
                <w:rFonts w:ascii="Times New Roman" w:hAnsi="Times New Roman"/>
                <w:sz w:val="20"/>
                <w:szCs w:val="20"/>
              </w:rPr>
              <w:t>= 2mgz</w:t>
            </w:r>
            <w:del w:id="1" w:author="WindowsXP Professional SP3" w:date="2014-04-13T16:07:00Z">
              <w:r>
                <w:rPr>
                  <w:rFonts w:ascii="Times New Roman" w:hAnsi="Times New Roman"/>
                  <w:sz w:val="20"/>
                  <w:szCs w:val="20"/>
                </w:rPr>
                <w:delText xml:space="preserve"> </w:delText>
              </w:r>
            </w:del>
            <w:r>
              <w:rPr>
                <w:rFonts w:ascii="Times New Roman" w:hAnsi="Times New Roman"/>
                <w:sz w:val="20"/>
                <w:szCs w:val="20"/>
              </w:rPr>
              <w:t>.............................................................................................................</w:t>
            </w: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thay số..................................................................................................................... ..... …....z= 3,4 J </w:t>
            </w: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W= W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đ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+W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=2 W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đ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........................................................................................................................ </w:t>
            </w: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B659C1" w:rsidRPr="00781772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thay số ...................................................................................................................................v = 8,2m/s.</w:t>
            </w:r>
          </w:p>
          <w:p w:rsidR="00B659C1" w:rsidRPr="00781772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  <w:sz w:val="20"/>
                <w:szCs w:val="20"/>
              </w:rPr>
            </w:pPr>
            <w:r w:rsidRPr="00781772">
              <w:rPr>
                <w:rFonts w:ascii="Times New Roman" w:hAnsi="Times New Roman"/>
                <w:sz w:val="20"/>
                <w:szCs w:val="20"/>
                <w:u w:val="single"/>
              </w:rPr>
              <w:t>Bài 2 </w:t>
            </w:r>
            <w:r>
              <w:rPr>
                <w:rFonts w:ascii="Times New Roman" w:hAnsi="Times New Roman"/>
                <w:sz w:val="20"/>
                <w:szCs w:val="20"/>
              </w:rPr>
              <w:t>(3đ)</w:t>
            </w:r>
          </w:p>
          <w:p w:rsidR="00B659C1" w:rsidRPr="00781772" w:rsidRDefault="00B659C1" w:rsidP="00021FD3">
            <w:pPr>
              <w:pStyle w:val="ListParagraph"/>
              <w:numPr>
                <w:ilvl w:val="0"/>
                <w:numId w:val="1"/>
              </w:numPr>
              <w:tabs>
                <w:tab w:val="left" w:pos="1215"/>
              </w:tabs>
              <w:rPr>
                <w:sz w:val="20"/>
                <w:szCs w:val="20"/>
                <w:lang w:val="fr-FR"/>
              </w:rPr>
            </w:pPr>
            <w:r w:rsidRPr="00781772">
              <w:rPr>
                <w:rFonts w:ascii="Times New Roman" w:hAnsi="Times New Roman"/>
                <w:sz w:val="20"/>
                <w:szCs w:val="20"/>
                <w:lang w:val="fr-FR"/>
              </w:rPr>
              <w:t>T</w:t>
            </w:r>
            <w:r w:rsidRPr="00781772">
              <w:rPr>
                <w:rFonts w:ascii="Times New Roman" w:hAnsi="Times New Roman"/>
                <w:sz w:val="20"/>
                <w:szCs w:val="20"/>
                <w:vertAlign w:val="subscript"/>
                <w:lang w:val="fr-FR"/>
              </w:rPr>
              <w:t>1</w:t>
            </w:r>
            <w:r w:rsidRPr="00781772">
              <w:rPr>
                <w:rFonts w:ascii="Times New Roman" w:hAnsi="Times New Roman"/>
                <w:sz w:val="20"/>
                <w:szCs w:val="20"/>
                <w:lang w:val="fr-FR"/>
              </w:rPr>
              <w:t>= 300K, P</w:t>
            </w:r>
            <w:r w:rsidRPr="00781772">
              <w:rPr>
                <w:rFonts w:ascii="Times New Roman" w:hAnsi="Times New Roman"/>
                <w:sz w:val="20"/>
                <w:szCs w:val="20"/>
                <w:vertAlign w:val="subscript"/>
                <w:lang w:val="fr-FR"/>
              </w:rPr>
              <w:t>1</w:t>
            </w:r>
            <w:r w:rsidRPr="00781772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=1atm, v</w:t>
            </w:r>
            <w:r w:rsidRPr="00781772">
              <w:rPr>
                <w:rFonts w:ascii="Times New Roman" w:hAnsi="Times New Roman"/>
                <w:sz w:val="20"/>
                <w:szCs w:val="20"/>
                <w:vertAlign w:val="subscript"/>
                <w:lang w:val="fr-FR"/>
              </w:rPr>
              <w:t>1</w:t>
            </w:r>
            <w:r w:rsidRPr="00781772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=10lit     .............................................................................................                              </w:t>
            </w:r>
          </w:p>
          <w:p w:rsidR="00B659C1" w:rsidRPr="00781772" w:rsidRDefault="00B659C1" w:rsidP="00021FD3">
            <w:pPr>
              <w:pStyle w:val="ListParagraph"/>
              <w:tabs>
                <w:tab w:val="left" w:pos="1215"/>
              </w:tabs>
              <w:ind w:left="540"/>
              <w:rPr>
                <w:sz w:val="20"/>
                <w:szCs w:val="20"/>
                <w:lang w:val="fr-FR"/>
              </w:rPr>
            </w:pPr>
            <w:r w:rsidRPr="00781772">
              <w:rPr>
                <w:sz w:val="20"/>
                <w:szCs w:val="20"/>
                <w:lang w:val="fr-FR"/>
              </w:rPr>
              <w:t xml:space="preserve">     </w:t>
            </w:r>
          </w:p>
          <w:p w:rsidR="00B659C1" w:rsidRPr="00781772" w:rsidRDefault="00B659C1" w:rsidP="00021FD3">
            <w:pPr>
              <w:pStyle w:val="ListParagraph"/>
              <w:tabs>
                <w:tab w:val="left" w:pos="1215"/>
              </w:tabs>
              <w:ind w:left="540"/>
              <w:rPr>
                <w:sz w:val="20"/>
                <w:szCs w:val="20"/>
                <w:lang w:val="fr-FR"/>
              </w:rPr>
            </w:pPr>
            <w:r w:rsidRPr="00781772">
              <w:rPr>
                <w:sz w:val="20"/>
                <w:szCs w:val="20"/>
                <w:lang w:val="fr-FR"/>
              </w:rPr>
              <w:t xml:space="preserve"> P</w:t>
            </w:r>
            <w:r w:rsidRPr="00781772">
              <w:rPr>
                <w:sz w:val="20"/>
                <w:szCs w:val="20"/>
                <w:vertAlign w:val="subscript"/>
                <w:lang w:val="fr-FR"/>
              </w:rPr>
              <w:t xml:space="preserve">2 </w:t>
            </w:r>
            <w:r w:rsidRPr="00781772">
              <w:rPr>
                <w:sz w:val="20"/>
                <w:szCs w:val="20"/>
                <w:lang w:val="fr-FR"/>
              </w:rPr>
              <w:t>/T</w:t>
            </w:r>
            <w:r w:rsidRPr="00781772">
              <w:rPr>
                <w:sz w:val="20"/>
                <w:szCs w:val="20"/>
                <w:vertAlign w:val="subscript"/>
                <w:lang w:val="fr-FR"/>
              </w:rPr>
              <w:t>2</w:t>
            </w:r>
            <w:r w:rsidRPr="00781772">
              <w:rPr>
                <w:sz w:val="20"/>
                <w:szCs w:val="20"/>
                <w:lang w:val="fr-FR"/>
              </w:rPr>
              <w:t>= P</w:t>
            </w:r>
            <w:r w:rsidRPr="00781772">
              <w:rPr>
                <w:sz w:val="20"/>
                <w:szCs w:val="20"/>
                <w:vertAlign w:val="subscript"/>
                <w:lang w:val="fr-FR"/>
              </w:rPr>
              <w:t>1</w:t>
            </w:r>
            <w:r w:rsidRPr="00781772">
              <w:rPr>
                <w:sz w:val="20"/>
                <w:szCs w:val="20"/>
                <w:lang w:val="fr-FR"/>
              </w:rPr>
              <w:t>/T</w:t>
            </w:r>
            <w:r w:rsidRPr="00781772">
              <w:rPr>
                <w:sz w:val="20"/>
                <w:szCs w:val="20"/>
                <w:vertAlign w:val="subscript"/>
                <w:lang w:val="fr-FR"/>
              </w:rPr>
              <w:t>1</w:t>
            </w:r>
            <w:r w:rsidRPr="00781772">
              <w:rPr>
                <w:sz w:val="20"/>
                <w:szCs w:val="20"/>
                <w:lang w:val="fr-FR"/>
              </w:rPr>
              <w:t xml:space="preserve">   .....................................................................................................................  </w:t>
            </w:r>
          </w:p>
          <w:p w:rsidR="00B659C1" w:rsidRPr="00781772" w:rsidRDefault="00B659C1" w:rsidP="00021FD3">
            <w:pPr>
              <w:tabs>
                <w:tab w:val="left" w:pos="1215"/>
              </w:tabs>
              <w:ind w:left="180"/>
              <w:rPr>
                <w:sz w:val="20"/>
                <w:szCs w:val="20"/>
                <w:lang w:val="fr-FR"/>
              </w:rPr>
            </w:pPr>
            <w:r w:rsidRPr="00781772">
              <w:rPr>
                <w:sz w:val="20"/>
                <w:szCs w:val="20"/>
                <w:lang w:val="fr-FR"/>
              </w:rPr>
              <w:t xml:space="preserve">            </w:t>
            </w:r>
          </w:p>
          <w:p w:rsidR="00B659C1" w:rsidRPr="00781772" w:rsidRDefault="00B659C1" w:rsidP="00021FD3">
            <w:pPr>
              <w:tabs>
                <w:tab w:val="left" w:pos="1215"/>
              </w:tabs>
              <w:ind w:left="180"/>
              <w:rPr>
                <w:sz w:val="20"/>
                <w:szCs w:val="20"/>
                <w:lang w:val="fr-FR"/>
              </w:rPr>
            </w:pPr>
            <w:r w:rsidRPr="00781772">
              <w:rPr>
                <w:sz w:val="20"/>
                <w:szCs w:val="20"/>
                <w:lang w:val="fr-FR"/>
              </w:rPr>
              <w:t>suy ra T</w:t>
            </w:r>
            <w:r w:rsidRPr="00781772">
              <w:rPr>
                <w:sz w:val="20"/>
                <w:szCs w:val="20"/>
                <w:vertAlign w:val="subscript"/>
                <w:lang w:val="fr-FR"/>
              </w:rPr>
              <w:t>2</w:t>
            </w:r>
            <w:r w:rsidRPr="00781772">
              <w:rPr>
                <w:sz w:val="20"/>
                <w:szCs w:val="20"/>
                <w:lang w:val="fr-FR"/>
              </w:rPr>
              <w:t>=600K ..........................................................................................................................</w:t>
            </w:r>
          </w:p>
          <w:p w:rsidR="00B659C1" w:rsidRPr="00781772" w:rsidRDefault="00B659C1" w:rsidP="00021FD3">
            <w:pPr>
              <w:rPr>
                <w:sz w:val="20"/>
                <w:szCs w:val="20"/>
                <w:lang w:val="fr-FR"/>
              </w:rPr>
            </w:pPr>
            <w:r w:rsidRPr="00781772">
              <w:rPr>
                <w:sz w:val="20"/>
                <w:szCs w:val="20"/>
                <w:lang w:val="fr-FR"/>
              </w:rPr>
              <w:t xml:space="preserve">                         </w:t>
            </w:r>
          </w:p>
          <w:p w:rsidR="00B659C1" w:rsidRDefault="00B659C1" w:rsidP="00021F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  <w:vertAlign w:val="subscript"/>
              </w:rPr>
              <w:t xml:space="preserve">3 </w:t>
            </w:r>
            <w:r>
              <w:rPr>
                <w:sz w:val="20"/>
                <w:szCs w:val="20"/>
              </w:rPr>
              <w:t>/T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= V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/T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.................................................................................................................... ..  </w:t>
            </w:r>
          </w:p>
          <w:p w:rsidR="00B659C1" w:rsidRDefault="00B659C1" w:rsidP="00021F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  <w:p w:rsidR="00B659C1" w:rsidRDefault="00B659C1" w:rsidP="00021F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suy ra T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=900K .................................................................................................................. ..</w:t>
            </w:r>
          </w:p>
          <w:p w:rsidR="00B659C1" w:rsidRDefault="00B659C1" w:rsidP="00021FD3">
            <w:pPr>
              <w:ind w:left="180"/>
              <w:rPr>
                <w:sz w:val="20"/>
                <w:szCs w:val="20"/>
              </w:rPr>
            </w:pPr>
          </w:p>
          <w:p w:rsidR="00B659C1" w:rsidRDefault="00B659C1" w:rsidP="00021FD3">
            <w:pPr>
              <w:tabs>
                <w:tab w:val="left" w:pos="2955"/>
              </w:tabs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9C1" w:rsidRDefault="00B659C1" w:rsidP="00021FD3">
            <w:pPr>
              <w:tabs>
                <w:tab w:val="left" w:pos="2955"/>
              </w:tabs>
              <w:snapToGrid w:val="0"/>
              <w:rPr>
                <w:rFonts w:ascii="Times New Roman" w:hAnsi="Times New Roman"/>
              </w:rPr>
            </w:pPr>
          </w:p>
          <w:p w:rsidR="00B659C1" w:rsidRDefault="00B659C1" w:rsidP="00021F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( 0,5đ)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</w:p>
          <w:p w:rsidR="00B659C1" w:rsidRDefault="00B659C1" w:rsidP="00021F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(0,5đ)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</w:p>
          <w:p w:rsidR="00B659C1" w:rsidRDefault="00B659C1" w:rsidP="00021F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(0,5đ)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</w:p>
          <w:p w:rsidR="00B659C1" w:rsidRDefault="00B659C1" w:rsidP="00021F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(0,5đ)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</w:p>
          <w:p w:rsidR="00B659C1" w:rsidRDefault="00B659C1" w:rsidP="00021F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ins w:id="2" w:author="WindowsXP Professional SP3" w:date="2014-04-13T16:05:00Z">
              <w:r>
                <w:rPr>
                  <w:rFonts w:ascii="Times New Roman" w:hAnsi="Times New Roman"/>
                </w:rPr>
                <w:t>0,5đ</w:t>
              </w:r>
            </w:ins>
            <w:r>
              <w:rPr>
                <w:rFonts w:ascii="Times New Roman" w:hAnsi="Times New Roman"/>
              </w:rPr>
              <w:t>)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(0,5đ)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</w:rPr>
            </w:pP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(0,5đ)</w:t>
            </w: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</w:rPr>
            </w:pP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(0.5đ)</w:t>
            </w: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</w:rPr>
            </w:pPr>
          </w:p>
          <w:p w:rsidR="00B659C1" w:rsidRDefault="00B659C1" w:rsidP="00021FD3">
            <w:pPr>
              <w:tabs>
                <w:tab w:val="left" w:pos="121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(0,5đ)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(0,5đ)</w:t>
            </w:r>
          </w:p>
          <w:p w:rsidR="00B659C1" w:rsidRDefault="00B659C1" w:rsidP="00021FD3">
            <w:pPr>
              <w:rPr>
                <w:rFonts w:ascii="Times New Roman" w:hAnsi="Times New Roman"/>
              </w:rPr>
            </w:pPr>
          </w:p>
          <w:p w:rsidR="00B659C1" w:rsidRDefault="00B659C1" w:rsidP="00021FD3">
            <w:pPr>
              <w:rPr>
                <w:rFonts w:ascii="Times New Roman" w:hAnsi="Times New Roman"/>
              </w:rPr>
            </w:pPr>
          </w:p>
          <w:p w:rsidR="00B659C1" w:rsidRDefault="00B659C1" w:rsidP="00021FD3"/>
          <w:p w:rsidR="00B659C1" w:rsidRDefault="00B659C1" w:rsidP="00021FD3"/>
        </w:tc>
      </w:tr>
    </w:tbl>
    <w:p w:rsidR="00B659C1" w:rsidRDefault="00B659C1" w:rsidP="00B659C1">
      <w:pPr>
        <w:tabs>
          <w:tab w:val="left" w:pos="2955"/>
        </w:tabs>
        <w:rPr>
          <w:rFonts w:ascii="Times New Roman" w:hAnsi="Times New Roman"/>
          <w:u w:val="single"/>
        </w:rPr>
      </w:pPr>
    </w:p>
    <w:p w:rsidR="00B659C1" w:rsidRDefault="00B659C1" w:rsidP="00B659C1">
      <w:pPr>
        <w:tabs>
          <w:tab w:val="left" w:pos="2955"/>
        </w:tabs>
        <w:rPr>
          <w:rFonts w:ascii="Times New Roman" w:hAnsi="Times New Roman"/>
          <w:u w:val="single"/>
        </w:rPr>
      </w:pPr>
    </w:p>
    <w:p w:rsidR="00B659C1" w:rsidRDefault="00B659C1" w:rsidP="00B659C1">
      <w:pPr>
        <w:tabs>
          <w:tab w:val="left" w:pos="2955"/>
        </w:tabs>
        <w:rPr>
          <w:rFonts w:ascii="Times New Roman" w:hAnsi="Times New Roman"/>
          <w:u w:val="single"/>
        </w:rPr>
      </w:pPr>
    </w:p>
    <w:p w:rsidR="00432A5B" w:rsidRDefault="00432A5B"/>
    <w:sectPr w:rsidR="00432A5B" w:rsidSect="00B659C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lowerLetter"/>
      <w:lvlText w:val="%1."/>
      <w:lvlJc w:val="left"/>
      <w:pPr>
        <w:tabs>
          <w:tab w:val="num" w:pos="0"/>
        </w:tabs>
        <w:ind w:left="54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2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4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6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8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00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72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4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CE8"/>
    <w:rsid w:val="00432A5B"/>
    <w:rsid w:val="00A226F6"/>
    <w:rsid w:val="00B659C1"/>
    <w:rsid w:val="00E5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CE8"/>
    <w:pPr>
      <w:suppressAutoHyphens/>
      <w:spacing w:after="0" w:line="100" w:lineRule="atLeast"/>
    </w:pPr>
    <w:rPr>
      <w:rFonts w:ascii="VNI-Times" w:eastAsia="Times New Roman" w:hAnsi="VNI-Times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659C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CE8"/>
    <w:pPr>
      <w:suppressAutoHyphens/>
      <w:spacing w:after="0" w:line="100" w:lineRule="atLeast"/>
    </w:pPr>
    <w:rPr>
      <w:rFonts w:ascii="VNI-Times" w:eastAsia="Times New Roman" w:hAnsi="VNI-Times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659C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2017-05-11T01:31:00Z</dcterms:created>
  <dcterms:modified xsi:type="dcterms:W3CDTF">2017-05-11T10:39:00Z</dcterms:modified>
</cp:coreProperties>
</file>